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6AAFD532" w:rsidR="000B1151" w:rsidRPr="0042797E" w:rsidRDefault="00EC42EA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Kết Quả Thực Hiện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6AAFD532" w:rsidR="000B1151" w:rsidRPr="0042797E" w:rsidRDefault="00EC42EA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Kết Quả Thực Hiện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1154BBFD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8734704" wp14:editId="35296D5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2540" b="0"/>
                <wp:wrapNone/>
                <wp:docPr id="17035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8586" w14:textId="0FE23456" w:rsidR="003236B0" w:rsidRPr="009C1CEE" w:rsidRDefault="001E3C4B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Y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êu cầu nhóm sinh viên hoàn thành tài liệu </w:t>
                            </w:r>
                            <w:r w:rsidR="00EC42EA">
                              <w:rPr>
                                <w:rFonts w:cs="Segoe UI"/>
                              </w:rPr>
                              <w:t>Kết Quả Thực Hiện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34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2.2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" stroked="f">
                <v:textbox style="mso-fit-shape-to-text:t">
                  <w:txbxContent>
                    <w:p w14:paraId="1EB48586" w14:textId="0FE23456" w:rsidR="003236B0" w:rsidRPr="009C1CEE" w:rsidRDefault="001E3C4B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Y</w:t>
                      </w:r>
                      <w:r w:rsidR="0011326D">
                        <w:rPr>
                          <w:rFonts w:cs="Segoe UI"/>
                        </w:rPr>
                        <w:t xml:space="preserve">êu cầu nhóm sinh viên hoàn thành tài liệu </w:t>
                      </w:r>
                      <w:r w:rsidR="00EC42EA">
                        <w:rPr>
                          <w:rFonts w:cs="Segoe UI"/>
                        </w:rPr>
                        <w:t>Kết Quả Thực Hiện</w:t>
                      </w:r>
                      <w:r w:rsidR="0011326D">
                        <w:rPr>
                          <w:rFonts w:cs="Segoe UI"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BA38" id="Text Box 3" o:spid="_x0000_s1028" type="#_x0000_t202" style="position:absolute;left:0;text-align:left;margin-left:27pt;margin-top:59.2pt;width:227.8pt;height:82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xe9g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8E73D34" w14:textId="71ED1615" w:rsidR="00FD632A" w:rsidRDefault="0036475D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0447250" w:history="1">
        <w:r w:rsidR="00FD632A" w:rsidRPr="009B2E38">
          <w:rPr>
            <w:rStyle w:val="Hyperlink"/>
            <w:noProof/>
          </w:rPr>
          <w:t>Môi trường phát triển và Môi trường triển khai</w:t>
        </w:r>
        <w:r w:rsidR="00FD632A">
          <w:rPr>
            <w:noProof/>
            <w:webHidden/>
          </w:rPr>
          <w:tab/>
        </w:r>
        <w:r w:rsidR="00FD632A">
          <w:rPr>
            <w:noProof/>
            <w:webHidden/>
          </w:rPr>
          <w:fldChar w:fldCharType="begin"/>
        </w:r>
        <w:r w:rsidR="00FD632A">
          <w:rPr>
            <w:noProof/>
            <w:webHidden/>
          </w:rPr>
          <w:instrText xml:space="preserve"> PAGEREF _Toc200447250 \h </w:instrText>
        </w:r>
        <w:r w:rsidR="00FD632A">
          <w:rPr>
            <w:noProof/>
            <w:webHidden/>
          </w:rPr>
        </w:r>
        <w:r w:rsidR="00FD632A">
          <w:rPr>
            <w:noProof/>
            <w:webHidden/>
          </w:rPr>
          <w:fldChar w:fldCharType="separate"/>
        </w:r>
        <w:r w:rsidR="00FD632A">
          <w:rPr>
            <w:noProof/>
            <w:webHidden/>
          </w:rPr>
          <w:t>4</w:t>
        </w:r>
        <w:r w:rsidR="00FD632A">
          <w:rPr>
            <w:noProof/>
            <w:webHidden/>
          </w:rPr>
          <w:fldChar w:fldCharType="end"/>
        </w:r>
      </w:hyperlink>
    </w:p>
    <w:p w14:paraId="4A23B5E7" w14:textId="0ACA48FD" w:rsidR="00FD632A" w:rsidRDefault="00FD632A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447251" w:history="1">
        <w:r w:rsidRPr="009B2E38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BDC54" w14:textId="570639BB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CCE2E" w14:textId="77777777" w:rsidR="001F32E4" w:rsidRPr="00945825" w:rsidRDefault="00EF1FD9" w:rsidP="00DC0274">
      <w:pPr>
        <w:rPr>
          <w:rFonts w:cs="Segoe UI"/>
        </w:rPr>
      </w:pPr>
      <w:bookmarkStart w:id="0" w:name="_Toc20220525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proofErr w:type="spellEnd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E0514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62C2ED62" w:rsidR="00CE0514" w:rsidRPr="00B6478D" w:rsidRDefault="00CE0514" w:rsidP="00CE051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54763852" w:rsidR="00CE0514" w:rsidRPr="00B6478D" w:rsidRDefault="00CE0514" w:rsidP="00CE051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110405BF" w:rsidR="00CE0514" w:rsidRPr="00B6478D" w:rsidRDefault="00CE0514" w:rsidP="00CE051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2B71D8BC" w:rsidR="00CE0514" w:rsidRPr="00B6478D" w:rsidRDefault="00CE0514" w:rsidP="00CE051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E0514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5BF50D38" w:rsidR="00CE0514" w:rsidRPr="003548A8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23880262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63090BB6" w:rsidR="00CE0514" w:rsidRPr="003548A8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Thanh Sang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6D13344F" w:rsidR="00CE0514" w:rsidRPr="0037628A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E0514" w:rsidRPr="003548A8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E0514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3DE19F27" w:rsidR="00CE0514" w:rsidRPr="00A74261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C53C4">
              <w:rPr>
                <w:rFonts w:eastAsia="SimSun"/>
                <w:color w:val="0000FF"/>
              </w:rPr>
              <w:t>23880249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13A3680C" w:rsidR="00CE0514" w:rsidRPr="00A74261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C53C4">
              <w:rPr>
                <w:rFonts w:eastAsia="SimSun"/>
                <w:color w:val="0000FF"/>
              </w:rPr>
              <w:t>Trịnh Tiến Long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7EDB55C5" w:rsidR="00CE0514" w:rsidRPr="00A74261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E0514" w:rsidRPr="00A74261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E0514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39DBE190" w:rsidR="00CE0514" w:rsidRPr="00DB0D47" w:rsidRDefault="00CE0514" w:rsidP="00CE051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7C53C4">
              <w:rPr>
                <w:rFonts w:eastAsia="SimSun"/>
                <w:color w:val="0000FF"/>
              </w:rPr>
              <w:t>23880204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4369187F" w:rsidR="00CE0514" w:rsidRPr="007A1DE8" w:rsidRDefault="00CE0514" w:rsidP="00CE0514">
            <w:pPr>
              <w:keepLines/>
              <w:spacing w:after="120"/>
              <w:jc w:val="left"/>
              <w:rPr>
                <w:rFonts w:eastAsia="SimSun"/>
              </w:rPr>
            </w:pPr>
            <w:r w:rsidRPr="007C53C4">
              <w:rPr>
                <w:rFonts w:eastAsia="SimSun"/>
                <w:color w:val="0000FF"/>
              </w:rPr>
              <w:t>Nguyễn Thanh Bảo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31DD890B" w:rsidR="00CE0514" w:rsidRPr="007A1DE8" w:rsidRDefault="00CE0514" w:rsidP="00CE0514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E0514" w:rsidRPr="007A1DE8" w:rsidRDefault="00CE0514" w:rsidP="00CE0514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6E38CA7B" w14:textId="77777777" w:rsidR="00EC42EA" w:rsidRDefault="00EC42EA" w:rsidP="00EC42EA">
      <w:pPr>
        <w:pStyle w:val="Heading1"/>
        <w:spacing w:line="360" w:lineRule="auto"/>
      </w:pPr>
      <w:bookmarkStart w:id="1" w:name="_Toc176926430"/>
      <w:bookmarkStart w:id="2" w:name="_Toc200447250"/>
      <w:proofErr w:type="spellStart"/>
      <w:r>
        <w:rPr>
          <w:b w:val="0"/>
        </w:rPr>
        <w:lastRenderedPageBreak/>
        <w:t>Môi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khai</w:t>
      </w:r>
      <w:bookmarkEnd w:id="1"/>
      <w:bookmarkEnd w:id="2"/>
      <w:proofErr w:type="spellEnd"/>
    </w:p>
    <w:p w14:paraId="13BCCF9D" w14:textId="1F8EB903" w:rsidR="00EC42EA" w:rsidRDefault="00EC42EA" w:rsidP="00EC42EA">
      <w:pPr>
        <w:spacing w:line="360" w:lineRule="auto"/>
        <w:rPr>
          <w:i/>
          <w:color w:val="0000FF"/>
        </w:rPr>
      </w:pPr>
      <w:proofErr w:type="spellStart"/>
      <w:r>
        <w:rPr>
          <w:b/>
          <w:i/>
          <w:color w:val="0000FF"/>
          <w:u w:val="single"/>
        </w:rPr>
        <w:t>Môi</w:t>
      </w:r>
      <w:proofErr w:type="spellEnd"/>
      <w:r>
        <w:rPr>
          <w:b/>
          <w:i/>
          <w:color w:val="0000FF"/>
          <w:u w:val="single"/>
        </w:rPr>
        <w:t xml:space="preserve"> </w:t>
      </w:r>
      <w:proofErr w:type="spellStart"/>
      <w:r>
        <w:rPr>
          <w:b/>
          <w:i/>
          <w:color w:val="0000FF"/>
          <w:u w:val="single"/>
        </w:rPr>
        <w:t>trường</w:t>
      </w:r>
      <w:proofErr w:type="spellEnd"/>
      <w:r>
        <w:rPr>
          <w:b/>
          <w:i/>
          <w:color w:val="0000FF"/>
          <w:u w:val="single"/>
        </w:rPr>
        <w:t xml:space="preserve"> </w:t>
      </w:r>
      <w:proofErr w:type="spellStart"/>
      <w:r>
        <w:rPr>
          <w:b/>
          <w:i/>
          <w:color w:val="0000FF"/>
          <w:u w:val="single"/>
        </w:rPr>
        <w:t>phát</w:t>
      </w:r>
      <w:proofErr w:type="spellEnd"/>
      <w:r>
        <w:rPr>
          <w:b/>
          <w:i/>
          <w:color w:val="0000FF"/>
          <w:u w:val="single"/>
        </w:rPr>
        <w:t xml:space="preserve"> </w:t>
      </w:r>
      <w:proofErr w:type="spellStart"/>
      <w:r>
        <w:rPr>
          <w:b/>
          <w:i/>
          <w:color w:val="0000FF"/>
          <w:u w:val="single"/>
        </w:rPr>
        <w:t>triển</w:t>
      </w:r>
      <w:proofErr w:type="spellEnd"/>
      <w:r>
        <w:rPr>
          <w:b/>
          <w:i/>
          <w:color w:val="0000FF"/>
          <w:u w:val="single"/>
        </w:rPr>
        <w:t xml:space="preserve"> </w:t>
      </w:r>
      <w:proofErr w:type="spellStart"/>
      <w:r>
        <w:rPr>
          <w:b/>
          <w:i/>
          <w:color w:val="0000FF"/>
          <w:u w:val="single"/>
        </w:rPr>
        <w:t>ứng</w:t>
      </w:r>
      <w:proofErr w:type="spellEnd"/>
      <w:r>
        <w:rPr>
          <w:b/>
          <w:i/>
          <w:color w:val="0000FF"/>
          <w:u w:val="single"/>
        </w:rPr>
        <w:t xml:space="preserve"> </w:t>
      </w:r>
      <w:proofErr w:type="spellStart"/>
      <w:r>
        <w:rPr>
          <w:b/>
          <w:i/>
          <w:color w:val="0000FF"/>
          <w:u w:val="single"/>
        </w:rPr>
        <w:t>dụng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chính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là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môi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trường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đã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sử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dụng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để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thực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hiện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đề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tài</w:t>
      </w:r>
      <w:proofErr w:type="spellEnd"/>
      <w:r>
        <w:rPr>
          <w:i/>
          <w:color w:val="0000FF"/>
        </w:rPr>
        <w:t>):</w:t>
      </w:r>
    </w:p>
    <w:p w14:paraId="4D75887C" w14:textId="7D721BDD" w:rsidR="00EC42EA" w:rsidRDefault="00EC42EA" w:rsidP="00EC42EA">
      <w:pPr>
        <w:widowControl w:val="0"/>
        <w:numPr>
          <w:ilvl w:val="0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>
        <w:rPr>
          <w:i/>
          <w:color w:val="0000FF"/>
        </w:rPr>
        <w:t>Hệ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điều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hành</w:t>
      </w:r>
      <w:proofErr w:type="spellEnd"/>
      <w:r w:rsidR="004B0574">
        <w:rPr>
          <w:i/>
          <w:color w:val="0000FF"/>
        </w:rPr>
        <w:t>: Window</w:t>
      </w:r>
    </w:p>
    <w:p w14:paraId="2FA3285F" w14:textId="4C12C8A4" w:rsidR="00EC42EA" w:rsidRDefault="00EC42EA" w:rsidP="00EC42EA">
      <w:pPr>
        <w:widowControl w:val="0"/>
        <w:numPr>
          <w:ilvl w:val="0"/>
          <w:numId w:val="32"/>
        </w:numPr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Công </w:t>
      </w:r>
      <w:proofErr w:type="spellStart"/>
      <w:r>
        <w:rPr>
          <w:i/>
          <w:color w:val="0000FF"/>
        </w:rPr>
        <w:t>cụ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dùng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để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phân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tích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thiết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kế</w:t>
      </w:r>
      <w:proofErr w:type="spellEnd"/>
      <w:r>
        <w:rPr>
          <w:i/>
          <w:color w:val="0000FF"/>
        </w:rPr>
        <w:t xml:space="preserve"> </w:t>
      </w:r>
      <w:r w:rsidR="004B0574">
        <w:rPr>
          <w:i/>
          <w:color w:val="0000FF"/>
        </w:rPr>
        <w:t>React, Node JS</w:t>
      </w:r>
    </w:p>
    <w:p w14:paraId="21508028" w14:textId="457246CC" w:rsidR="00EC42EA" w:rsidRDefault="00EC42EA" w:rsidP="00EC42EA">
      <w:pPr>
        <w:widowControl w:val="0"/>
        <w:numPr>
          <w:ilvl w:val="0"/>
          <w:numId w:val="32"/>
        </w:numPr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Công </w:t>
      </w:r>
      <w:proofErr w:type="spellStart"/>
      <w:r>
        <w:rPr>
          <w:i/>
          <w:color w:val="0000FF"/>
        </w:rPr>
        <w:t>cụ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đã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dùng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để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xây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dựng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ứng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dụng</w:t>
      </w:r>
      <w:proofErr w:type="spellEnd"/>
      <w:r w:rsidR="004B0574">
        <w:rPr>
          <w:i/>
          <w:color w:val="0000FF"/>
        </w:rPr>
        <w:t>: Visual Studio Code.</w:t>
      </w:r>
    </w:p>
    <w:p w14:paraId="2851487D" w14:textId="3B39EAEA" w:rsidR="00EC42EA" w:rsidRDefault="00EC42EA" w:rsidP="00EC42EA">
      <w:pPr>
        <w:widowControl w:val="0"/>
        <w:numPr>
          <w:ilvl w:val="0"/>
          <w:numId w:val="32"/>
        </w:numPr>
        <w:spacing w:before="0" w:after="0" w:line="360" w:lineRule="auto"/>
        <w:jc w:val="left"/>
        <w:rPr>
          <w:i/>
          <w:color w:val="0000FF"/>
        </w:rPr>
      </w:pPr>
      <w:r>
        <w:rPr>
          <w:i/>
          <w:color w:val="0000FF"/>
        </w:rPr>
        <w:t xml:space="preserve">Các </w:t>
      </w:r>
      <w:proofErr w:type="spellStart"/>
      <w:r>
        <w:rPr>
          <w:i/>
          <w:color w:val="0000FF"/>
        </w:rPr>
        <w:t>thư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viện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đã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sử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dụng</w:t>
      </w:r>
      <w:proofErr w:type="spellEnd"/>
      <w:r w:rsidR="00B74AD7">
        <w:rPr>
          <w:i/>
          <w:color w:val="0000FF"/>
        </w:rPr>
        <w:t>:</w:t>
      </w:r>
    </w:p>
    <w:p w14:paraId="24AB3D42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 xml:space="preserve">React: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JavaScript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xây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dựng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giao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người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dùng</w:t>
      </w:r>
      <w:proofErr w:type="spellEnd"/>
      <w:r w:rsidRPr="00B74AD7">
        <w:rPr>
          <w:i/>
          <w:color w:val="0000FF"/>
        </w:rPr>
        <w:t>.</w:t>
      </w:r>
    </w:p>
    <w:p w14:paraId="5859D4C2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 xml:space="preserve">Express: Framework </w:t>
      </w:r>
      <w:proofErr w:type="spellStart"/>
      <w:r w:rsidRPr="00B74AD7">
        <w:rPr>
          <w:i/>
          <w:color w:val="0000FF"/>
        </w:rPr>
        <w:t>cho</w:t>
      </w:r>
      <w:proofErr w:type="spellEnd"/>
      <w:r w:rsidRPr="00B74AD7">
        <w:rPr>
          <w:i/>
          <w:color w:val="0000FF"/>
        </w:rPr>
        <w:t xml:space="preserve"> Node.js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xây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dựng</w:t>
      </w:r>
      <w:proofErr w:type="spellEnd"/>
      <w:r w:rsidRPr="00B74AD7">
        <w:rPr>
          <w:i/>
          <w:color w:val="0000FF"/>
        </w:rPr>
        <w:t xml:space="preserve"> API.</w:t>
      </w:r>
    </w:p>
    <w:p w14:paraId="0943F0C5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 xml:space="preserve">Node-fetch: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thực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hiện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các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yêu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cầu</w:t>
      </w:r>
      <w:proofErr w:type="spellEnd"/>
      <w:r w:rsidRPr="00B74AD7">
        <w:rPr>
          <w:i/>
          <w:color w:val="0000FF"/>
        </w:rPr>
        <w:t xml:space="preserve"> HTTP.</w:t>
      </w:r>
    </w:p>
    <w:p w14:paraId="0E786453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 w:rsidRPr="00B74AD7">
        <w:rPr>
          <w:i/>
          <w:color w:val="0000FF"/>
        </w:rPr>
        <w:t>dotenv</w:t>
      </w:r>
      <w:proofErr w:type="spellEnd"/>
      <w:r w:rsidRPr="00B74AD7">
        <w:rPr>
          <w:i/>
          <w:color w:val="0000FF"/>
        </w:rPr>
        <w:t xml:space="preserve">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quản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lý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biến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môi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trường</w:t>
      </w:r>
      <w:proofErr w:type="spellEnd"/>
      <w:r w:rsidRPr="00B74AD7">
        <w:rPr>
          <w:i/>
          <w:color w:val="0000FF"/>
        </w:rPr>
        <w:t>.</w:t>
      </w:r>
    </w:p>
    <w:p w14:paraId="3BAD84D1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 w:rsidRPr="00B74AD7">
        <w:rPr>
          <w:i/>
          <w:color w:val="0000FF"/>
        </w:rPr>
        <w:t>cors</w:t>
      </w:r>
      <w:proofErr w:type="spellEnd"/>
      <w:r w:rsidRPr="00B74AD7">
        <w:rPr>
          <w:i/>
          <w:color w:val="0000FF"/>
        </w:rPr>
        <w:t xml:space="preserve">: Middleware </w:t>
      </w:r>
      <w:proofErr w:type="spellStart"/>
      <w:r w:rsidRPr="00B74AD7">
        <w:rPr>
          <w:i/>
          <w:color w:val="0000FF"/>
        </w:rPr>
        <w:t>cho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phép</w:t>
      </w:r>
      <w:proofErr w:type="spellEnd"/>
      <w:r w:rsidRPr="00B74AD7">
        <w:rPr>
          <w:i/>
          <w:color w:val="0000FF"/>
        </w:rPr>
        <w:t xml:space="preserve"> CORS (Cross-Origin Resource Sharing).</w:t>
      </w:r>
    </w:p>
    <w:p w14:paraId="0ACD1667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>react-router-</w:t>
      </w:r>
      <w:proofErr w:type="spellStart"/>
      <w:r w:rsidRPr="00B74AD7">
        <w:rPr>
          <w:i/>
          <w:color w:val="0000FF"/>
        </w:rPr>
        <w:t>dom</w:t>
      </w:r>
      <w:proofErr w:type="spellEnd"/>
      <w:r w:rsidRPr="00B74AD7">
        <w:rPr>
          <w:i/>
          <w:color w:val="0000FF"/>
        </w:rPr>
        <w:t xml:space="preserve">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quản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lý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điều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hướng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trong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ứng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dụng</w:t>
      </w:r>
      <w:proofErr w:type="spellEnd"/>
      <w:r w:rsidRPr="00B74AD7">
        <w:rPr>
          <w:i/>
          <w:color w:val="0000FF"/>
        </w:rPr>
        <w:t xml:space="preserve"> React.</w:t>
      </w:r>
    </w:p>
    <w:p w14:paraId="78E1240A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 xml:space="preserve">react-text-to-speech: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chuyển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đổi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văn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bản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thành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giọng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nói</w:t>
      </w:r>
      <w:proofErr w:type="spellEnd"/>
      <w:r w:rsidRPr="00B74AD7">
        <w:rPr>
          <w:i/>
          <w:color w:val="0000FF"/>
        </w:rPr>
        <w:t>.</w:t>
      </w:r>
    </w:p>
    <w:p w14:paraId="70307D6E" w14:textId="77777777" w:rsidR="00B74AD7" w:rsidRPr="00B74AD7" w:rsidRDefault="00B74AD7" w:rsidP="00B74AD7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B74AD7">
        <w:rPr>
          <w:i/>
          <w:color w:val="0000FF"/>
        </w:rPr>
        <w:t xml:space="preserve">react-chat-elements: Thư </w:t>
      </w:r>
      <w:proofErr w:type="spellStart"/>
      <w:r w:rsidRPr="00B74AD7">
        <w:rPr>
          <w:i/>
          <w:color w:val="0000FF"/>
        </w:rPr>
        <w:t>viện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để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xây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dựng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các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thành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phần</w:t>
      </w:r>
      <w:proofErr w:type="spellEnd"/>
      <w:r w:rsidRPr="00B74AD7">
        <w:rPr>
          <w:i/>
          <w:color w:val="0000FF"/>
        </w:rPr>
        <w:t xml:space="preserve"> chat </w:t>
      </w:r>
      <w:proofErr w:type="spellStart"/>
      <w:r w:rsidRPr="00B74AD7">
        <w:rPr>
          <w:i/>
          <w:color w:val="0000FF"/>
        </w:rPr>
        <w:t>trong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ứng</w:t>
      </w:r>
      <w:proofErr w:type="spellEnd"/>
      <w:r w:rsidRPr="00B74AD7">
        <w:rPr>
          <w:i/>
          <w:color w:val="0000FF"/>
        </w:rPr>
        <w:t xml:space="preserve"> </w:t>
      </w:r>
      <w:proofErr w:type="spellStart"/>
      <w:r w:rsidRPr="00B74AD7">
        <w:rPr>
          <w:i/>
          <w:color w:val="0000FF"/>
        </w:rPr>
        <w:t>dụng</w:t>
      </w:r>
      <w:proofErr w:type="spellEnd"/>
      <w:r w:rsidRPr="00B74AD7">
        <w:rPr>
          <w:i/>
          <w:color w:val="0000FF"/>
        </w:rPr>
        <w:t>.</w:t>
      </w:r>
    </w:p>
    <w:p w14:paraId="6E950922" w14:textId="3C8B68DC" w:rsidR="00B74AD7" w:rsidRDefault="00277BC0" w:rsidP="00277BC0">
      <w:pPr>
        <w:widowControl w:val="0"/>
        <w:numPr>
          <w:ilvl w:val="0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 w:rsidRPr="00277BC0">
        <w:rPr>
          <w:i/>
          <w:color w:val="0000FF"/>
        </w:rPr>
        <w:t>Phần</w:t>
      </w:r>
      <w:proofErr w:type="spellEnd"/>
      <w:r w:rsidRPr="00277BC0">
        <w:rPr>
          <w:i/>
          <w:color w:val="0000FF"/>
        </w:rPr>
        <w:t xml:space="preserve"> </w:t>
      </w:r>
      <w:proofErr w:type="spellStart"/>
      <w:r w:rsidRPr="00277BC0">
        <w:rPr>
          <w:i/>
          <w:color w:val="0000FF"/>
        </w:rPr>
        <w:t>Mềm</w:t>
      </w:r>
      <w:proofErr w:type="spellEnd"/>
      <w:r w:rsidRPr="00277BC0">
        <w:rPr>
          <w:i/>
          <w:color w:val="0000FF"/>
        </w:rPr>
        <w:t xml:space="preserve"> </w:t>
      </w:r>
      <w:proofErr w:type="spellStart"/>
      <w:r w:rsidRPr="00277BC0">
        <w:rPr>
          <w:i/>
          <w:color w:val="0000FF"/>
        </w:rPr>
        <w:t>Cần</w:t>
      </w:r>
      <w:proofErr w:type="spellEnd"/>
      <w:r w:rsidRPr="00277BC0">
        <w:rPr>
          <w:i/>
          <w:color w:val="0000FF"/>
        </w:rPr>
        <w:t xml:space="preserve"> Cài </w:t>
      </w:r>
      <w:proofErr w:type="spellStart"/>
      <w:r w:rsidRPr="00277BC0">
        <w:rPr>
          <w:i/>
          <w:color w:val="0000FF"/>
        </w:rPr>
        <w:t>Đặt</w:t>
      </w:r>
      <w:proofErr w:type="spellEnd"/>
    </w:p>
    <w:p w14:paraId="3F9E31F8" w14:textId="43F74217" w:rsidR="00277BC0" w:rsidRDefault="003626D7" w:rsidP="00033381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3626D7">
        <w:rPr>
          <w:i/>
          <w:color w:val="0000FF"/>
        </w:rPr>
        <w:t>Node.js</w:t>
      </w:r>
    </w:p>
    <w:p w14:paraId="7F395F75" w14:textId="20C20829" w:rsidR="003626D7" w:rsidRDefault="003626D7" w:rsidP="00033381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3626D7">
        <w:rPr>
          <w:i/>
          <w:color w:val="0000FF"/>
        </w:rPr>
        <w:t xml:space="preserve">Cài </w:t>
      </w:r>
      <w:proofErr w:type="spellStart"/>
      <w:r w:rsidRPr="003626D7">
        <w:rPr>
          <w:i/>
          <w:color w:val="0000FF"/>
        </w:rPr>
        <w:t>Đặt</w:t>
      </w:r>
      <w:proofErr w:type="spellEnd"/>
      <w:r w:rsidRPr="003626D7">
        <w:rPr>
          <w:i/>
          <w:color w:val="0000FF"/>
        </w:rPr>
        <w:t xml:space="preserve"> Vite</w:t>
      </w:r>
    </w:p>
    <w:p w14:paraId="6EC9D900" w14:textId="29749682" w:rsidR="001712F4" w:rsidRPr="00033381" w:rsidRDefault="001712F4" w:rsidP="00033381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r w:rsidRPr="001712F4">
        <w:rPr>
          <w:i/>
          <w:color w:val="0000FF"/>
        </w:rPr>
        <w:t xml:space="preserve">Cài </w:t>
      </w:r>
      <w:proofErr w:type="spellStart"/>
      <w:r w:rsidRPr="001712F4">
        <w:rPr>
          <w:i/>
          <w:color w:val="0000FF"/>
        </w:rPr>
        <w:t>Đặt</w:t>
      </w:r>
      <w:proofErr w:type="spellEnd"/>
      <w:r w:rsidRPr="001712F4">
        <w:rPr>
          <w:i/>
          <w:color w:val="0000FF"/>
        </w:rPr>
        <w:t xml:space="preserve"> Các </w:t>
      </w:r>
      <w:proofErr w:type="spellStart"/>
      <w:r w:rsidRPr="001712F4">
        <w:rPr>
          <w:i/>
          <w:color w:val="0000FF"/>
        </w:rPr>
        <w:t>Gói</w:t>
      </w:r>
      <w:proofErr w:type="spellEnd"/>
      <w:r w:rsidRPr="001712F4">
        <w:rPr>
          <w:i/>
          <w:color w:val="0000FF"/>
        </w:rPr>
        <w:t xml:space="preserve"> </w:t>
      </w:r>
      <w:proofErr w:type="spellStart"/>
      <w:r w:rsidRPr="001712F4">
        <w:rPr>
          <w:i/>
          <w:color w:val="0000FF"/>
        </w:rPr>
        <w:t>Cần</w:t>
      </w:r>
      <w:proofErr w:type="spellEnd"/>
      <w:r w:rsidRPr="001712F4">
        <w:rPr>
          <w:i/>
          <w:color w:val="0000FF"/>
        </w:rPr>
        <w:t xml:space="preserve"> </w:t>
      </w:r>
      <w:proofErr w:type="spellStart"/>
      <w:proofErr w:type="gramStart"/>
      <w:r w:rsidRPr="001712F4">
        <w:rPr>
          <w:i/>
          <w:color w:val="0000FF"/>
        </w:rPr>
        <w:t>Thiết</w:t>
      </w:r>
      <w:proofErr w:type="spellEnd"/>
      <w:r w:rsidRPr="00033381">
        <w:rPr>
          <w:i/>
          <w:color w:val="0000FF"/>
        </w:rPr>
        <w:t xml:space="preserve"> :</w:t>
      </w:r>
      <w:proofErr w:type="gramEnd"/>
      <w:r w:rsidRPr="00033381">
        <w:rPr>
          <w:i/>
          <w:color w:val="0000FF"/>
        </w:rPr>
        <w:t xml:space="preserve"> </w:t>
      </w:r>
      <w:proofErr w:type="spellStart"/>
      <w:r w:rsidRPr="00033381">
        <w:rPr>
          <w:i/>
          <w:color w:val="0000FF"/>
        </w:rPr>
        <w:t>npm</w:t>
      </w:r>
      <w:proofErr w:type="spellEnd"/>
      <w:r w:rsidRPr="00033381">
        <w:rPr>
          <w:i/>
          <w:color w:val="0000FF"/>
        </w:rPr>
        <w:t xml:space="preserve"> install</w:t>
      </w:r>
    </w:p>
    <w:p w14:paraId="0A549513" w14:textId="77777777" w:rsidR="00033381" w:rsidRPr="00033381" w:rsidRDefault="001712F4" w:rsidP="00033381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 w:rsidRPr="001712F4">
        <w:rPr>
          <w:i/>
          <w:color w:val="0000FF"/>
        </w:rPr>
        <w:t>Cấu</w:t>
      </w:r>
      <w:proofErr w:type="spellEnd"/>
      <w:r w:rsidRPr="001712F4">
        <w:rPr>
          <w:i/>
          <w:color w:val="0000FF"/>
        </w:rPr>
        <w:t xml:space="preserve"> </w:t>
      </w:r>
      <w:proofErr w:type="spellStart"/>
      <w:r w:rsidRPr="001712F4">
        <w:rPr>
          <w:i/>
          <w:color w:val="0000FF"/>
        </w:rPr>
        <w:t>Hình</w:t>
      </w:r>
      <w:proofErr w:type="spellEnd"/>
      <w:r w:rsidRPr="001712F4">
        <w:rPr>
          <w:i/>
          <w:color w:val="0000FF"/>
        </w:rPr>
        <w:t xml:space="preserve"> </w:t>
      </w:r>
      <w:proofErr w:type="spellStart"/>
      <w:r w:rsidRPr="001712F4">
        <w:rPr>
          <w:i/>
          <w:color w:val="0000FF"/>
        </w:rPr>
        <w:t>Biến</w:t>
      </w:r>
      <w:proofErr w:type="spellEnd"/>
      <w:r w:rsidRPr="001712F4">
        <w:rPr>
          <w:i/>
          <w:color w:val="0000FF"/>
        </w:rPr>
        <w:t xml:space="preserve"> </w:t>
      </w:r>
      <w:proofErr w:type="spellStart"/>
      <w:r w:rsidRPr="001712F4">
        <w:rPr>
          <w:i/>
          <w:color w:val="0000FF"/>
        </w:rPr>
        <w:t>Môi</w:t>
      </w:r>
      <w:proofErr w:type="spellEnd"/>
      <w:r w:rsidRPr="001712F4">
        <w:rPr>
          <w:i/>
          <w:color w:val="0000FF"/>
        </w:rPr>
        <w:t xml:space="preserve"> Trường</w:t>
      </w:r>
      <w:r w:rsidR="00C76CF5" w:rsidRPr="00033381">
        <w:rPr>
          <w:i/>
          <w:color w:val="0000FF"/>
        </w:rPr>
        <w:t xml:space="preserve">: </w:t>
      </w:r>
      <w:r w:rsidR="00C76CF5" w:rsidRPr="00C76CF5">
        <w:rPr>
          <w:i/>
          <w:color w:val="0000FF"/>
        </w:rPr>
        <w:t xml:space="preserve">Tạo file .env </w:t>
      </w:r>
      <w:proofErr w:type="spellStart"/>
      <w:r w:rsidR="00C76CF5" w:rsidRPr="00C76CF5">
        <w:rPr>
          <w:i/>
          <w:color w:val="0000FF"/>
        </w:rPr>
        <w:t>trong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thư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mục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gốc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của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dự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án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với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r w:rsidR="00C76CF5" w:rsidRPr="00C76CF5">
        <w:rPr>
          <w:i/>
          <w:color w:val="0000FF"/>
        </w:rPr>
        <w:t>nội</w:t>
      </w:r>
      <w:proofErr w:type="spellEnd"/>
      <w:r w:rsidR="00C76CF5" w:rsidRPr="00C76CF5">
        <w:rPr>
          <w:i/>
          <w:color w:val="0000FF"/>
        </w:rPr>
        <w:t xml:space="preserve"> dung </w:t>
      </w:r>
      <w:proofErr w:type="spellStart"/>
      <w:r w:rsidR="00C76CF5" w:rsidRPr="00C76CF5">
        <w:rPr>
          <w:i/>
          <w:color w:val="0000FF"/>
        </w:rPr>
        <w:t>như</w:t>
      </w:r>
      <w:proofErr w:type="spellEnd"/>
      <w:r w:rsidR="00C76CF5" w:rsidRPr="00C76CF5">
        <w:rPr>
          <w:i/>
          <w:color w:val="0000FF"/>
        </w:rPr>
        <w:t xml:space="preserve"> </w:t>
      </w:r>
      <w:proofErr w:type="spellStart"/>
      <w:proofErr w:type="gramStart"/>
      <w:r w:rsidR="00C76CF5" w:rsidRPr="00C76CF5">
        <w:rPr>
          <w:i/>
          <w:color w:val="0000FF"/>
        </w:rPr>
        <w:t>sau</w:t>
      </w:r>
      <w:proofErr w:type="spellEnd"/>
      <w:r w:rsidR="00C76CF5">
        <w:rPr>
          <w:i/>
          <w:color w:val="0000FF"/>
        </w:rPr>
        <w:t xml:space="preserve">  </w:t>
      </w:r>
      <w:r w:rsidR="00033381" w:rsidRPr="00033381">
        <w:rPr>
          <w:i/>
          <w:color w:val="0000FF"/>
        </w:rPr>
        <w:t>GEMINI</w:t>
      </w:r>
      <w:proofErr w:type="gramEnd"/>
      <w:r w:rsidR="00033381" w:rsidRPr="00033381">
        <w:rPr>
          <w:i/>
          <w:color w:val="0000FF"/>
        </w:rPr>
        <w:t>_API_KEY=AIzaSyBPNS252sb4q88pmwMcAs0meU7Vqe5f6Js</w:t>
      </w:r>
    </w:p>
    <w:p w14:paraId="6DB64CE1" w14:textId="21E59E8A" w:rsidR="001712F4" w:rsidRPr="001712F4" w:rsidRDefault="00033381" w:rsidP="00033381">
      <w:pPr>
        <w:widowControl w:val="0"/>
        <w:numPr>
          <w:ilvl w:val="1"/>
          <w:numId w:val="32"/>
        </w:numPr>
        <w:spacing w:before="0" w:after="0" w:line="360" w:lineRule="auto"/>
        <w:jc w:val="left"/>
        <w:rPr>
          <w:i/>
          <w:color w:val="0000FF"/>
        </w:rPr>
      </w:pPr>
      <w:proofErr w:type="spellStart"/>
      <w:r w:rsidRPr="00033381">
        <w:rPr>
          <w:i/>
          <w:color w:val="0000FF"/>
        </w:rPr>
        <w:t>Chạy</w:t>
      </w:r>
      <w:proofErr w:type="spellEnd"/>
      <w:r w:rsidRPr="00033381">
        <w:rPr>
          <w:i/>
          <w:color w:val="0000FF"/>
        </w:rPr>
        <w:t xml:space="preserve"> </w:t>
      </w:r>
      <w:proofErr w:type="spellStart"/>
      <w:r w:rsidRPr="00033381">
        <w:rPr>
          <w:i/>
          <w:color w:val="0000FF"/>
        </w:rPr>
        <w:t>Ứng</w:t>
      </w:r>
      <w:proofErr w:type="spellEnd"/>
      <w:r w:rsidRPr="00033381">
        <w:rPr>
          <w:i/>
          <w:color w:val="0000FF"/>
        </w:rPr>
        <w:t xml:space="preserve"> </w:t>
      </w:r>
      <w:proofErr w:type="spellStart"/>
      <w:r w:rsidRPr="00033381">
        <w:rPr>
          <w:i/>
          <w:color w:val="0000FF"/>
        </w:rPr>
        <w:t>Dụng</w:t>
      </w:r>
      <w:proofErr w:type="spellEnd"/>
      <w:r w:rsidRPr="00033381">
        <w:rPr>
          <w:i/>
          <w:color w:val="0000FF"/>
        </w:rPr>
        <w:t xml:space="preserve">: </w:t>
      </w:r>
      <w:proofErr w:type="spellStart"/>
      <w:r w:rsidRPr="00033381">
        <w:rPr>
          <w:i/>
          <w:color w:val="0000FF"/>
        </w:rPr>
        <w:t>npm</w:t>
      </w:r>
      <w:proofErr w:type="spellEnd"/>
      <w:r w:rsidRPr="00033381">
        <w:rPr>
          <w:i/>
          <w:color w:val="0000FF"/>
        </w:rPr>
        <w:t xml:space="preserve"> run dev</w:t>
      </w:r>
    </w:p>
    <w:p w14:paraId="2725A8BF" w14:textId="77777777" w:rsidR="001712F4" w:rsidRPr="001712F4" w:rsidRDefault="001712F4" w:rsidP="001712F4">
      <w:pPr>
        <w:widowControl w:val="0"/>
        <w:spacing w:before="0" w:after="0" w:line="360" w:lineRule="auto"/>
        <w:ind w:left="720"/>
        <w:jc w:val="left"/>
        <w:rPr>
          <w:b/>
          <w:bCs/>
          <w:i/>
          <w:color w:val="0000FF"/>
        </w:rPr>
      </w:pPr>
    </w:p>
    <w:p w14:paraId="2B7AA591" w14:textId="77777777" w:rsidR="00EC42EA" w:rsidRDefault="00EC42EA" w:rsidP="00EC42EA">
      <w:pPr>
        <w:pStyle w:val="Heading1"/>
        <w:spacing w:line="360" w:lineRule="auto"/>
        <w:rPr>
          <w:color w:val="auto"/>
          <w:lang w:val="vi-VN"/>
        </w:rPr>
      </w:pPr>
      <w:bookmarkStart w:id="3" w:name="_Toc176926431"/>
      <w:bookmarkStart w:id="4" w:name="_Toc200447251"/>
      <w:proofErr w:type="spellStart"/>
      <w:r>
        <w:rPr>
          <w:b w:val="0"/>
        </w:rPr>
        <w:lastRenderedPageBreak/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bookmarkEnd w:id="3"/>
      <w:bookmarkEnd w:id="4"/>
      <w:proofErr w:type="spellEnd"/>
    </w:p>
    <w:p w14:paraId="0A1F174B" w14:textId="1CB68653" w:rsidR="004A12F6" w:rsidRDefault="004A12F6" w:rsidP="00DC0274">
      <w:pPr>
        <w:rPr>
          <w:i/>
          <w:color w:val="0000FF"/>
        </w:rPr>
      </w:pPr>
      <w:bookmarkStart w:id="5" w:name="_Toc176926432"/>
      <w:r w:rsidRPr="004A12F6">
        <w:rPr>
          <w:i/>
          <w:color w:val="0000FF"/>
          <w:lang w:val="vi-VN"/>
        </w:rPr>
        <w:t>Trong quá trình phát triển ứng dụng English AI Chat System, các chức năng đã được phân tích và thiết kế chi tiết như sau:</w:t>
      </w:r>
    </w:p>
    <w:p w14:paraId="763FAD71" w14:textId="77777777" w:rsidR="009F541A" w:rsidRPr="00EE7828" w:rsidRDefault="009F541A" w:rsidP="00DC0274">
      <w:pPr>
        <w:rPr>
          <w:b/>
          <w:bCs/>
          <w:i/>
          <w:color w:val="0000FF"/>
          <w:u w:val="single"/>
        </w:rPr>
      </w:pPr>
    </w:p>
    <w:p w14:paraId="0DFBDF9C" w14:textId="28F6FC4C" w:rsidR="004A12F6" w:rsidRPr="00EE7828" w:rsidRDefault="004A12F6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  <w:lang w:val="vi-VN"/>
        </w:rPr>
      </w:pPr>
      <w:r w:rsidRPr="00EE7828">
        <w:rPr>
          <w:b/>
          <w:bCs/>
          <w:i/>
          <w:color w:val="0000FF"/>
          <w:u w:val="single"/>
          <w:lang w:val="vi-VN"/>
        </w:rPr>
        <w:t>Chức năng Ghi Âm Giọng Nói và Chuyển Đổi Sang Văn Bản (Speech-to-Text):</w:t>
      </w:r>
    </w:p>
    <w:p w14:paraId="12BE1880" w14:textId="77777777" w:rsidR="004A12F6" w:rsidRPr="004A12F6" w:rsidRDefault="004A12F6" w:rsidP="00DC0274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Thiết kế: Sử dụng API để ghi âm và chuyển đổi giọng nói thành văn bản.</w:t>
      </w:r>
    </w:p>
    <w:p w14:paraId="21BE9C27" w14:textId="77777777" w:rsidR="004A12F6" w:rsidRPr="004A12F6" w:rsidRDefault="004A12F6" w:rsidP="00DC0274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Trạng thái: Đã cài đặt hoàn chỉnh.</w:t>
      </w:r>
    </w:p>
    <w:p w14:paraId="4DA902FE" w14:textId="1136942A" w:rsidR="004A12F6" w:rsidRPr="00EE7828" w:rsidRDefault="004A12F6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  <w:lang w:val="vi-VN"/>
        </w:rPr>
      </w:pPr>
      <w:r w:rsidRPr="00EE7828">
        <w:rPr>
          <w:b/>
          <w:bCs/>
          <w:i/>
          <w:color w:val="0000FF"/>
          <w:u w:val="single"/>
          <w:lang w:val="vi-VN"/>
        </w:rPr>
        <w:t>Chức năng Chat AI với Phản Hồi Thông Minh:</w:t>
      </w:r>
    </w:p>
    <w:p w14:paraId="67E4A35C" w14:textId="77777777" w:rsidR="004A12F6" w:rsidRPr="004A12F6" w:rsidRDefault="004A12F6" w:rsidP="00DC0274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Thiết kế: Tích hợp API Gemini để gửi và nhận tin nhắn từ AI.</w:t>
      </w:r>
    </w:p>
    <w:p w14:paraId="495BFF80" w14:textId="77777777" w:rsidR="004A12F6" w:rsidRPr="004A12F6" w:rsidRDefault="004A12F6" w:rsidP="000B718F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Trạng thái: Đã cài đặt hoàn chỉnh.</w:t>
      </w:r>
    </w:p>
    <w:p w14:paraId="7CC6F623" w14:textId="1682562C" w:rsidR="004A12F6" w:rsidRPr="00256AB2" w:rsidRDefault="004A12F6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  <w:lang w:val="vi-VN"/>
        </w:rPr>
      </w:pPr>
      <w:r w:rsidRPr="00256AB2">
        <w:rPr>
          <w:b/>
          <w:bCs/>
          <w:i/>
          <w:color w:val="0000FF"/>
          <w:u w:val="single"/>
          <w:lang w:val="vi-VN"/>
        </w:rPr>
        <w:t>Chức năng Lưu Lịch Sử Hội Thoại:</w:t>
      </w:r>
    </w:p>
    <w:p w14:paraId="77DD8BAE" w14:textId="77777777" w:rsidR="004A12F6" w:rsidRPr="004A12F6" w:rsidRDefault="004A12F6" w:rsidP="000B718F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Thiết kế: Lưu trữ lịch sử chat của từng người dùng vào file JSON.</w:t>
      </w:r>
    </w:p>
    <w:p w14:paraId="094492DE" w14:textId="77777777" w:rsidR="004A12F6" w:rsidRPr="002B0F24" w:rsidRDefault="004A12F6" w:rsidP="000B718F">
      <w:pPr>
        <w:rPr>
          <w:i/>
          <w:color w:val="0000FF"/>
        </w:rPr>
      </w:pPr>
      <w:r w:rsidRPr="004A12F6">
        <w:rPr>
          <w:i/>
          <w:color w:val="0000FF"/>
          <w:lang w:val="vi-VN"/>
        </w:rPr>
        <w:t>Trạng thái: Đã cài đặt hoàn chỉnh.</w:t>
      </w:r>
    </w:p>
    <w:p w14:paraId="21831F51" w14:textId="0164B319" w:rsidR="004A12F6" w:rsidRPr="00256AB2" w:rsidRDefault="004A12F6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</w:rPr>
      </w:pPr>
      <w:r w:rsidRPr="00256AB2">
        <w:rPr>
          <w:b/>
          <w:bCs/>
          <w:i/>
          <w:color w:val="0000FF"/>
          <w:u w:val="single"/>
        </w:rPr>
        <w:t>Chức năng Đăng Nhập và Đăng Ký:</w:t>
      </w:r>
    </w:p>
    <w:p w14:paraId="3E5532C7" w14:textId="77777777" w:rsidR="004A12F6" w:rsidRPr="004A12F6" w:rsidRDefault="004A12F6" w:rsidP="000C68FB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Thiết kế: Cho phép người dùng đăng nhập và đăng ký tài khoản, lưu thông tin vào hệ thống.</w:t>
      </w:r>
    </w:p>
    <w:p w14:paraId="6589D9A7" w14:textId="77777777" w:rsidR="004A12F6" w:rsidRPr="004A12F6" w:rsidRDefault="004A12F6" w:rsidP="000C68FB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Trạng thái: Đã cài đặt hoàn chỉnh.</w:t>
      </w:r>
    </w:p>
    <w:p w14:paraId="7E70386D" w14:textId="5996B5AA" w:rsidR="004A12F6" w:rsidRPr="00256AB2" w:rsidRDefault="004A12F6" w:rsidP="00DC027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</w:rPr>
      </w:pPr>
      <w:r w:rsidRPr="00256AB2">
        <w:rPr>
          <w:b/>
          <w:bCs/>
          <w:i/>
          <w:color w:val="0000FF"/>
          <w:u w:val="single"/>
        </w:rPr>
        <w:t>Chức năng Giao Diện Người Dùng (UI):</w:t>
      </w:r>
    </w:p>
    <w:p w14:paraId="3231B3CC" w14:textId="2206CAB4" w:rsidR="004A12F6" w:rsidRPr="002B0F24" w:rsidRDefault="004A12F6" w:rsidP="00DC0274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Thiết kế: Giao diện được xây dựng bằng React, bao gồm các thành phần như ChatBox, ChatInput, và ChatMessage</w:t>
      </w:r>
      <w:r w:rsidR="002B0F24" w:rsidRPr="002B0F24">
        <w:rPr>
          <w:i/>
          <w:color w:val="0000FF"/>
          <w:lang w:val="vi-VN"/>
        </w:rPr>
        <w:t>, từ vựng mới.</w:t>
      </w:r>
    </w:p>
    <w:p w14:paraId="77646C8F" w14:textId="77777777" w:rsidR="00002B26" w:rsidRPr="002B0F24" w:rsidRDefault="004A12F6" w:rsidP="00DC0274">
      <w:pPr>
        <w:rPr>
          <w:i/>
          <w:color w:val="0000FF"/>
          <w:lang w:val="vi-VN"/>
        </w:rPr>
      </w:pPr>
      <w:r w:rsidRPr="004A12F6">
        <w:rPr>
          <w:i/>
          <w:color w:val="0000FF"/>
          <w:lang w:val="vi-VN"/>
        </w:rPr>
        <w:t>Trạng thái: Đã cài đặt hoàn chỉnh</w:t>
      </w:r>
    </w:p>
    <w:p w14:paraId="0BF43152" w14:textId="43E1AA2B" w:rsidR="002B0F24" w:rsidRPr="00256AB2" w:rsidRDefault="002B0F24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  <w:u w:val="single"/>
        </w:rPr>
      </w:pPr>
      <w:proofErr w:type="spellStart"/>
      <w:r w:rsidRPr="00256AB2">
        <w:rPr>
          <w:b/>
          <w:bCs/>
          <w:i/>
          <w:color w:val="0000FF"/>
          <w:u w:val="single"/>
        </w:rPr>
        <w:t>Chức</w:t>
      </w:r>
      <w:proofErr w:type="spellEnd"/>
      <w:r w:rsidRPr="00256AB2">
        <w:rPr>
          <w:b/>
          <w:bCs/>
          <w:i/>
          <w:color w:val="0000FF"/>
          <w:u w:val="single"/>
        </w:rPr>
        <w:t xml:space="preserve"> </w:t>
      </w:r>
      <w:proofErr w:type="spellStart"/>
      <w:r w:rsidRPr="00256AB2">
        <w:rPr>
          <w:b/>
          <w:bCs/>
          <w:i/>
          <w:color w:val="0000FF"/>
          <w:u w:val="single"/>
        </w:rPr>
        <w:t>năng</w:t>
      </w:r>
      <w:proofErr w:type="spellEnd"/>
      <w:r w:rsidRPr="00256AB2">
        <w:rPr>
          <w:b/>
          <w:bCs/>
          <w:i/>
          <w:color w:val="0000FF"/>
          <w:u w:val="single"/>
        </w:rPr>
        <w:t xml:space="preserve"> </w:t>
      </w:r>
      <w:proofErr w:type="spellStart"/>
      <w:r w:rsidRPr="00256AB2">
        <w:rPr>
          <w:b/>
          <w:bCs/>
          <w:i/>
          <w:color w:val="0000FF"/>
          <w:u w:val="single"/>
        </w:rPr>
        <w:t>lưu</w:t>
      </w:r>
      <w:proofErr w:type="spellEnd"/>
      <w:r w:rsidRPr="00256AB2">
        <w:rPr>
          <w:b/>
          <w:bCs/>
          <w:i/>
          <w:color w:val="0000FF"/>
          <w:u w:val="single"/>
        </w:rPr>
        <w:t xml:space="preserve"> </w:t>
      </w:r>
      <w:proofErr w:type="spellStart"/>
      <w:r w:rsidRPr="00256AB2">
        <w:rPr>
          <w:b/>
          <w:bCs/>
          <w:i/>
          <w:color w:val="0000FF"/>
          <w:u w:val="single"/>
        </w:rPr>
        <w:t>từ</w:t>
      </w:r>
      <w:proofErr w:type="spellEnd"/>
      <w:r w:rsidRPr="00256AB2">
        <w:rPr>
          <w:b/>
          <w:bCs/>
          <w:i/>
          <w:color w:val="0000FF"/>
          <w:u w:val="single"/>
        </w:rPr>
        <w:t xml:space="preserve"> </w:t>
      </w:r>
      <w:proofErr w:type="spellStart"/>
      <w:r w:rsidRPr="00256AB2">
        <w:rPr>
          <w:b/>
          <w:bCs/>
          <w:i/>
          <w:color w:val="0000FF"/>
          <w:u w:val="single"/>
        </w:rPr>
        <w:t>vựng</w:t>
      </w:r>
      <w:proofErr w:type="spellEnd"/>
      <w:r w:rsidRPr="00256AB2">
        <w:rPr>
          <w:b/>
          <w:bCs/>
          <w:i/>
          <w:color w:val="0000FF"/>
          <w:u w:val="single"/>
        </w:rPr>
        <w:t xml:space="preserve"> </w:t>
      </w:r>
      <w:proofErr w:type="spellStart"/>
      <w:r w:rsidRPr="00256AB2">
        <w:rPr>
          <w:b/>
          <w:bCs/>
          <w:i/>
          <w:color w:val="0000FF"/>
          <w:u w:val="single"/>
        </w:rPr>
        <w:t>mới</w:t>
      </w:r>
      <w:proofErr w:type="spellEnd"/>
      <w:r w:rsidRPr="00256AB2">
        <w:rPr>
          <w:b/>
          <w:bCs/>
          <w:i/>
          <w:color w:val="0000FF"/>
          <w:u w:val="single"/>
        </w:rPr>
        <w:t>:</w:t>
      </w:r>
    </w:p>
    <w:p w14:paraId="091EAE9F" w14:textId="675EFADF" w:rsidR="002B0F24" w:rsidRPr="005956BC" w:rsidRDefault="002B0F24" w:rsidP="002B0F24">
      <w:pPr>
        <w:rPr>
          <w:i/>
          <w:color w:val="0000FF"/>
          <w:lang w:val="vi-VN"/>
        </w:rPr>
      </w:pPr>
      <w:proofErr w:type="spellStart"/>
      <w:r w:rsidRPr="005956BC">
        <w:rPr>
          <w:i/>
          <w:color w:val="0000FF"/>
          <w:lang w:val="vi-VN"/>
        </w:rPr>
        <w:t>Thiết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kế</w:t>
      </w:r>
      <w:proofErr w:type="spellEnd"/>
      <w:r w:rsidRPr="005956BC">
        <w:rPr>
          <w:i/>
          <w:color w:val="0000FF"/>
          <w:lang w:val="vi-VN"/>
        </w:rPr>
        <w:t xml:space="preserve">: Cho </w:t>
      </w:r>
      <w:proofErr w:type="spellStart"/>
      <w:r w:rsidRPr="005956BC">
        <w:rPr>
          <w:i/>
          <w:color w:val="0000FF"/>
          <w:lang w:val="vi-VN"/>
        </w:rPr>
        <w:t>phép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người</w:t>
      </w:r>
      <w:proofErr w:type="spellEnd"/>
      <w:r w:rsidRPr="005956BC">
        <w:rPr>
          <w:i/>
          <w:color w:val="0000FF"/>
          <w:lang w:val="vi-VN"/>
        </w:rPr>
        <w:t xml:space="preserve"> dung </w:t>
      </w:r>
      <w:proofErr w:type="spellStart"/>
      <w:r w:rsidRPr="005956BC">
        <w:rPr>
          <w:i/>
          <w:color w:val="0000FF"/>
          <w:lang w:val="vi-VN"/>
        </w:rPr>
        <w:t>lưu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lại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các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từ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mới</w:t>
      </w:r>
      <w:proofErr w:type="spellEnd"/>
    </w:p>
    <w:p w14:paraId="2B1DEDFE" w14:textId="5DAD92C4" w:rsidR="002B0F24" w:rsidRPr="005956BC" w:rsidRDefault="002B0F24" w:rsidP="002B0F24">
      <w:pPr>
        <w:rPr>
          <w:i/>
          <w:color w:val="0000FF"/>
          <w:lang w:val="vi-VN"/>
        </w:rPr>
      </w:pPr>
      <w:proofErr w:type="spellStart"/>
      <w:r w:rsidRPr="005956BC">
        <w:rPr>
          <w:i/>
          <w:color w:val="0000FF"/>
          <w:lang w:val="vi-VN"/>
        </w:rPr>
        <w:t>Trạng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thái</w:t>
      </w:r>
      <w:proofErr w:type="spellEnd"/>
      <w:r w:rsidRPr="005956BC">
        <w:rPr>
          <w:i/>
          <w:color w:val="0000FF"/>
          <w:lang w:val="vi-VN"/>
        </w:rPr>
        <w:t xml:space="preserve">: </w:t>
      </w:r>
      <w:proofErr w:type="spellStart"/>
      <w:r w:rsidRPr="005956BC">
        <w:rPr>
          <w:i/>
          <w:color w:val="0000FF"/>
          <w:lang w:val="vi-VN"/>
        </w:rPr>
        <w:t>Đã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cài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đặt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hoàn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chỉnh</w:t>
      </w:r>
      <w:proofErr w:type="spellEnd"/>
    </w:p>
    <w:p w14:paraId="62F77499" w14:textId="7FBAC31F" w:rsidR="002B0F24" w:rsidRDefault="002B0F24" w:rsidP="002B0F24">
      <w:pPr>
        <w:pStyle w:val="ListParagraph"/>
        <w:numPr>
          <w:ilvl w:val="0"/>
          <w:numId w:val="35"/>
        </w:numPr>
        <w:rPr>
          <w:b/>
          <w:bCs/>
          <w:i/>
          <w:color w:val="0000FF"/>
        </w:rPr>
      </w:pPr>
      <w:r>
        <w:rPr>
          <w:b/>
          <w:bCs/>
          <w:i/>
          <w:color w:val="0000FF"/>
        </w:rPr>
        <w:t xml:space="preserve">Giao </w:t>
      </w:r>
      <w:proofErr w:type="spellStart"/>
      <w:r>
        <w:rPr>
          <w:b/>
          <w:bCs/>
          <w:i/>
          <w:color w:val="0000FF"/>
        </w:rPr>
        <w:t>tiếp</w:t>
      </w:r>
      <w:proofErr w:type="spellEnd"/>
      <w:r>
        <w:rPr>
          <w:b/>
          <w:bCs/>
          <w:i/>
          <w:color w:val="0000FF"/>
        </w:rPr>
        <w:t xml:space="preserve"> </w:t>
      </w:r>
      <w:proofErr w:type="spellStart"/>
      <w:r>
        <w:rPr>
          <w:b/>
          <w:bCs/>
          <w:i/>
          <w:color w:val="0000FF"/>
        </w:rPr>
        <w:t>trực</w:t>
      </w:r>
      <w:proofErr w:type="spellEnd"/>
      <w:r>
        <w:rPr>
          <w:b/>
          <w:bCs/>
          <w:i/>
          <w:color w:val="0000FF"/>
        </w:rPr>
        <w:t xml:space="preserve"> </w:t>
      </w:r>
      <w:proofErr w:type="spellStart"/>
      <w:r>
        <w:rPr>
          <w:b/>
          <w:bCs/>
          <w:i/>
          <w:color w:val="0000FF"/>
        </w:rPr>
        <w:t>tiếp</w:t>
      </w:r>
      <w:proofErr w:type="spellEnd"/>
      <w:r>
        <w:rPr>
          <w:b/>
          <w:bCs/>
          <w:i/>
          <w:color w:val="0000FF"/>
        </w:rPr>
        <w:t xml:space="preserve"> </w:t>
      </w:r>
      <w:proofErr w:type="spellStart"/>
      <w:r>
        <w:rPr>
          <w:b/>
          <w:bCs/>
          <w:i/>
          <w:color w:val="0000FF"/>
        </w:rPr>
        <w:t>với</w:t>
      </w:r>
      <w:proofErr w:type="spellEnd"/>
      <w:r>
        <w:rPr>
          <w:b/>
          <w:bCs/>
          <w:i/>
          <w:color w:val="0000FF"/>
        </w:rPr>
        <w:t xml:space="preserve"> AI:</w:t>
      </w:r>
    </w:p>
    <w:p w14:paraId="392C6122" w14:textId="6458A84C" w:rsidR="002B0F24" w:rsidRPr="005956BC" w:rsidRDefault="002B0F24" w:rsidP="002B0F24">
      <w:pPr>
        <w:rPr>
          <w:i/>
          <w:color w:val="0000FF"/>
          <w:lang w:val="vi-VN"/>
        </w:rPr>
      </w:pPr>
      <w:proofErr w:type="spellStart"/>
      <w:r w:rsidRPr="005956BC">
        <w:rPr>
          <w:i/>
          <w:color w:val="0000FF"/>
          <w:lang w:val="vi-VN"/>
        </w:rPr>
        <w:t>Thiết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kê</w:t>
      </w:r>
      <w:proofErr w:type="spellEnd"/>
      <w:r w:rsidRPr="005956BC">
        <w:rPr>
          <w:i/>
          <w:color w:val="0000FF"/>
          <w:lang w:val="vi-VN"/>
        </w:rPr>
        <w:t xml:space="preserve">: Cho </w:t>
      </w:r>
      <w:proofErr w:type="spellStart"/>
      <w:r w:rsidRPr="005956BC">
        <w:rPr>
          <w:i/>
          <w:color w:val="0000FF"/>
          <w:lang w:val="vi-VN"/>
        </w:rPr>
        <w:t>phép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người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dùng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trò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chuyện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trực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tiếp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với</w:t>
      </w:r>
      <w:proofErr w:type="spellEnd"/>
      <w:r w:rsidRPr="005956BC">
        <w:rPr>
          <w:i/>
          <w:color w:val="0000FF"/>
          <w:lang w:val="vi-VN"/>
        </w:rPr>
        <w:t xml:space="preserve"> AI như đang </w:t>
      </w:r>
      <w:ins w:id="6" w:author="Microsoft Word" w:date="2025-06-14T10:35:00Z" w16du:dateUtc="2025-06-14T03:35:00Z">
        <w:r w:rsidR="005956BC" w:rsidRPr="005956BC">
          <w:rPr>
            <w:i/>
            <w:color w:val="0000FF"/>
            <w:lang w:val="vi-VN"/>
          </w:rPr>
          <w:t>trò chuyện với một partner</w:t>
        </w:r>
      </w:ins>
    </w:p>
    <w:p w14:paraId="251EF61A" w14:textId="5D82DEC2" w:rsidR="005956BC" w:rsidRPr="005956BC" w:rsidRDefault="005956BC" w:rsidP="002B0F24">
      <w:pPr>
        <w:rPr>
          <w:i/>
          <w:color w:val="0000FF"/>
          <w:lang w:val="vi-VN"/>
        </w:rPr>
      </w:pPr>
      <w:proofErr w:type="spellStart"/>
      <w:r w:rsidRPr="005956BC">
        <w:rPr>
          <w:i/>
          <w:color w:val="0000FF"/>
          <w:lang w:val="vi-VN"/>
        </w:rPr>
        <w:t>Trạng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thái</w:t>
      </w:r>
      <w:proofErr w:type="spellEnd"/>
      <w:r w:rsidRPr="005956BC">
        <w:rPr>
          <w:i/>
          <w:color w:val="0000FF"/>
          <w:lang w:val="vi-VN"/>
        </w:rPr>
        <w:t xml:space="preserve">: </w:t>
      </w:r>
      <w:proofErr w:type="spellStart"/>
      <w:r w:rsidRPr="005956BC">
        <w:rPr>
          <w:i/>
          <w:color w:val="0000FF"/>
          <w:lang w:val="vi-VN"/>
        </w:rPr>
        <w:t>Đã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cài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đặt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hoàn</w:t>
      </w:r>
      <w:proofErr w:type="spellEnd"/>
      <w:r w:rsidRPr="005956BC">
        <w:rPr>
          <w:i/>
          <w:color w:val="0000FF"/>
          <w:lang w:val="vi-VN"/>
        </w:rPr>
        <w:t xml:space="preserve"> </w:t>
      </w:r>
      <w:proofErr w:type="spellStart"/>
      <w:r w:rsidRPr="005956BC">
        <w:rPr>
          <w:i/>
          <w:color w:val="0000FF"/>
          <w:lang w:val="vi-VN"/>
        </w:rPr>
        <w:t>chỉnh</w:t>
      </w:r>
      <w:proofErr w:type="spellEnd"/>
      <w:r w:rsidRPr="005956BC">
        <w:rPr>
          <w:i/>
          <w:color w:val="0000FF"/>
          <w:lang w:val="vi-VN"/>
        </w:rPr>
        <w:t>.</w:t>
      </w:r>
    </w:p>
    <w:bookmarkEnd w:id="5"/>
    <w:p w14:paraId="4A054212" w14:textId="099C445D" w:rsidR="00EC42EA" w:rsidRPr="009F541A" w:rsidRDefault="00EC42EA" w:rsidP="009769C1">
      <w:pPr>
        <w:rPr>
          <w:rFonts w:cs="Segoe UI"/>
          <w:i/>
          <w:color w:val="7030A0"/>
          <w:lang w:val="vi-VN"/>
        </w:rPr>
      </w:pPr>
    </w:p>
    <w:p w14:paraId="507B2DE2" w14:textId="77777777" w:rsidR="009A5C88" w:rsidRPr="009F541A" w:rsidRDefault="009A5C88" w:rsidP="007F1708">
      <w:pPr>
        <w:rPr>
          <w:lang w:val="vi-VN"/>
        </w:rPr>
      </w:pPr>
    </w:p>
    <w:sectPr w:rsidR="009A5C88" w:rsidRPr="009F541A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DBA24" w14:textId="77777777" w:rsidR="00F5479D" w:rsidRDefault="00F5479D" w:rsidP="00A54510">
      <w:pPr>
        <w:spacing w:before="0" w:after="0" w:line="240" w:lineRule="auto"/>
      </w:pPr>
      <w:r>
        <w:separator/>
      </w:r>
    </w:p>
  </w:endnote>
  <w:endnote w:type="continuationSeparator" w:id="0">
    <w:p w14:paraId="002FC6A0" w14:textId="77777777" w:rsidR="00F5479D" w:rsidRDefault="00F5479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395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EE782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9B56E" w14:textId="77777777" w:rsidR="00F5479D" w:rsidRDefault="00F5479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430C54C" w14:textId="77777777" w:rsidR="00F5479D" w:rsidRDefault="00F5479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CA8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366"/>
    <w:multiLevelType w:val="hybridMultilevel"/>
    <w:tmpl w:val="2E329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C4319"/>
    <w:multiLevelType w:val="hybridMultilevel"/>
    <w:tmpl w:val="7462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68149">
    <w:abstractNumId w:val="13"/>
  </w:num>
  <w:num w:numId="2" w16cid:durableId="893008691">
    <w:abstractNumId w:val="19"/>
  </w:num>
  <w:num w:numId="3" w16cid:durableId="305748510">
    <w:abstractNumId w:val="6"/>
  </w:num>
  <w:num w:numId="4" w16cid:durableId="752166691">
    <w:abstractNumId w:val="10"/>
  </w:num>
  <w:num w:numId="5" w16cid:durableId="998196416">
    <w:abstractNumId w:val="26"/>
  </w:num>
  <w:num w:numId="6" w16cid:durableId="1834680692">
    <w:abstractNumId w:val="9"/>
  </w:num>
  <w:num w:numId="7" w16cid:durableId="467554703">
    <w:abstractNumId w:val="18"/>
  </w:num>
  <w:num w:numId="8" w16cid:durableId="2090812160">
    <w:abstractNumId w:val="7"/>
  </w:num>
  <w:num w:numId="9" w16cid:durableId="35669676">
    <w:abstractNumId w:val="27"/>
  </w:num>
  <w:num w:numId="10" w16cid:durableId="1193226029">
    <w:abstractNumId w:val="22"/>
  </w:num>
  <w:num w:numId="11" w16cid:durableId="911239935">
    <w:abstractNumId w:val="33"/>
  </w:num>
  <w:num w:numId="12" w16cid:durableId="1317487780">
    <w:abstractNumId w:val="24"/>
  </w:num>
  <w:num w:numId="13" w16cid:durableId="1378771595">
    <w:abstractNumId w:val="30"/>
  </w:num>
  <w:num w:numId="14" w16cid:durableId="1255092805">
    <w:abstractNumId w:val="14"/>
  </w:num>
  <w:num w:numId="15" w16cid:durableId="1166743777">
    <w:abstractNumId w:val="11"/>
  </w:num>
  <w:num w:numId="16" w16cid:durableId="166529542">
    <w:abstractNumId w:val="12"/>
  </w:num>
  <w:num w:numId="17" w16cid:durableId="794569254">
    <w:abstractNumId w:val="28"/>
  </w:num>
  <w:num w:numId="18" w16cid:durableId="644505041">
    <w:abstractNumId w:val="34"/>
  </w:num>
  <w:num w:numId="19" w16cid:durableId="1260990242">
    <w:abstractNumId w:val="4"/>
  </w:num>
  <w:num w:numId="20" w16cid:durableId="2091342653">
    <w:abstractNumId w:val="29"/>
  </w:num>
  <w:num w:numId="21" w16cid:durableId="468397401">
    <w:abstractNumId w:val="17"/>
  </w:num>
  <w:num w:numId="22" w16cid:durableId="1908880949">
    <w:abstractNumId w:val="23"/>
  </w:num>
  <w:num w:numId="23" w16cid:durableId="1154955865">
    <w:abstractNumId w:val="25"/>
  </w:num>
  <w:num w:numId="24" w16cid:durableId="415060448">
    <w:abstractNumId w:val="5"/>
  </w:num>
  <w:num w:numId="25" w16cid:durableId="2117865515">
    <w:abstractNumId w:val="21"/>
  </w:num>
  <w:num w:numId="26" w16cid:durableId="965114622">
    <w:abstractNumId w:val="32"/>
  </w:num>
  <w:num w:numId="27" w16cid:durableId="1083575798">
    <w:abstractNumId w:val="15"/>
  </w:num>
  <w:num w:numId="28" w16cid:durableId="983898725">
    <w:abstractNumId w:val="2"/>
  </w:num>
  <w:num w:numId="29" w16cid:durableId="145322901">
    <w:abstractNumId w:val="20"/>
  </w:num>
  <w:num w:numId="30" w16cid:durableId="1739134917">
    <w:abstractNumId w:val="3"/>
  </w:num>
  <w:num w:numId="31" w16cid:durableId="1684817414">
    <w:abstractNumId w:val="0"/>
  </w:num>
  <w:num w:numId="32" w16cid:durableId="1715890490">
    <w:abstractNumId w:val="8"/>
  </w:num>
  <w:num w:numId="33" w16cid:durableId="891817418">
    <w:abstractNumId w:val="16"/>
  </w:num>
  <w:num w:numId="34" w16cid:durableId="195197108">
    <w:abstractNumId w:val="31"/>
  </w:num>
  <w:num w:numId="35" w16cid:durableId="15753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26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381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718F"/>
    <w:rsid w:val="000C2075"/>
    <w:rsid w:val="000C3F1A"/>
    <w:rsid w:val="000C46D0"/>
    <w:rsid w:val="000C5C7F"/>
    <w:rsid w:val="000C5CAA"/>
    <w:rsid w:val="000C68FB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2F4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3A8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56AB2"/>
    <w:rsid w:val="0026143F"/>
    <w:rsid w:val="0026242F"/>
    <w:rsid w:val="0026455C"/>
    <w:rsid w:val="00265E42"/>
    <w:rsid w:val="00271117"/>
    <w:rsid w:val="00274822"/>
    <w:rsid w:val="00275C9D"/>
    <w:rsid w:val="00275D69"/>
    <w:rsid w:val="00277BC0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0F24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28CF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26D7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57AE8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12F6"/>
    <w:rsid w:val="004A54B5"/>
    <w:rsid w:val="004A69EE"/>
    <w:rsid w:val="004B00D5"/>
    <w:rsid w:val="004B0574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67D0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56BC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1661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029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5DA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17545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769C1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09C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9F541A"/>
    <w:rsid w:val="009F5DBF"/>
    <w:rsid w:val="009F6DD2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4AD7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6CF5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0514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274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312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2EA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E7828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03BF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479D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632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Normal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DefaultParagraphFont"/>
    <w:rsid w:val="00C3446F"/>
  </w:style>
  <w:style w:type="paragraph" w:styleId="Title">
    <w:name w:val="Title"/>
    <w:basedOn w:val="Normal"/>
    <w:next w:val="Normal"/>
    <w:link w:val="TitleChar"/>
    <w:qFormat/>
    <w:rsid w:val="00EC42EA"/>
    <w:pPr>
      <w:widowControl w:val="0"/>
      <w:spacing w:before="0"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EC42EA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odyText">
    <w:name w:val="Body Text"/>
    <w:basedOn w:val="Normal"/>
    <w:link w:val="BodyTextChar"/>
    <w:semiHidden/>
    <w:unhideWhenUsed/>
    <w:rsid w:val="00EC42EA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semiHidden/>
    <w:rsid w:val="00EC42EA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3F1A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305B8"/>
    <w:rsid w:val="00783296"/>
    <w:rsid w:val="00794B56"/>
    <w:rsid w:val="008155D9"/>
    <w:rsid w:val="00895C6D"/>
    <w:rsid w:val="008D1406"/>
    <w:rsid w:val="008E2F0C"/>
    <w:rsid w:val="00923546"/>
    <w:rsid w:val="009D75F2"/>
    <w:rsid w:val="00AA7E93"/>
    <w:rsid w:val="00AB315C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303BF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Sang Nguyen</cp:lastModifiedBy>
  <cp:revision>28</cp:revision>
  <cp:lastPrinted>2013-03-09T10:25:00Z</cp:lastPrinted>
  <dcterms:created xsi:type="dcterms:W3CDTF">2023-11-09T02:49:00Z</dcterms:created>
  <dcterms:modified xsi:type="dcterms:W3CDTF">2025-06-14T03:35:00Z</dcterms:modified>
</cp:coreProperties>
</file>